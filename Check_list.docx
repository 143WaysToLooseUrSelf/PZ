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Чек лист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90" w:tblpY="0"/>
        <w:tblW w:w="10995.0" w:type="dxa"/>
        <w:jc w:val="left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3495"/>
        <w:tblGridChange w:id="0">
          <w:tblGrid>
            <w:gridCol w:w="1500"/>
            <w:gridCol w:w="1500"/>
            <w:gridCol w:w="1500"/>
            <w:gridCol w:w="1500"/>
            <w:gridCol w:w="1500"/>
            <w:gridCol w:w="3495"/>
          </w:tblGrid>
        </w:tblGridChange>
      </w:tblGrid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Объект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Модуль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Функционал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Приоритет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Статус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Стратегия тестирования</w:t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Главная страница</w:t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Панель меню</w:t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 отображаются</w:t>
            </w:r>
          </w:p>
        </w:tc>
        <w:tc>
          <w:tcPr>
            <w:shd w:fill="e06666" w:val="clear"/>
            <w:vAlign w:val="center"/>
            <w:tcPrChange w:author="Владимир Чайкин" w:id="0" w:date="2023-09-25T09:45:27Z">
              <w:tcPr>
                <w:shd w:fill="e06666" w:val="clear"/>
                <w:vAlign w:val="center"/>
              </w:tcPr>
            </w:tcPrChange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Владимир Чайкин" w:id="2" w:date="2023-09-25T09:41:25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5" w:date="2023-09-25T09:43:17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4" w:date="2023-09-25T09:43:1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 работают корректно</w:t>
            </w:r>
          </w:p>
        </w:tc>
        <w:tc>
          <w:tcPr>
            <w:shd w:fill="e06666" w:val="clear"/>
            <w:vAlign w:val="center"/>
            <w:tcPrChange w:author="Владимир Чайкин" w:id="0" w:date="2023-09-25T09:45:27Z">
              <w:tcPr>
                <w:shd w:fill="e06666" w:val="clear"/>
                <w:vAlign w:val="center"/>
              </w:tcPr>
            </w:tcPrChange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7" w:date="2023-09-25T09:41:30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6" w:date="2023-09-25T09:41:3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8" w:date="2023-09-25T09:43:28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28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9" w:date="2023-09-25T09:43:28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Панель меню работает корректно</w:t>
            </w:r>
          </w:p>
        </w:tc>
        <w:tc>
          <w:tcPr>
            <w:shd w:fill="e06666" w:val="clear"/>
            <w:vAlign w:val="center"/>
            <w:tcPrChange w:author="Владимир Чайкин" w:id="0" w:date="2023-09-25T09:45:27Z">
              <w:tcPr>
                <w:shd w:fill="e06666" w:val="clear"/>
                <w:vAlign w:val="center"/>
              </w:tcPr>
            </w:tcPrChange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11" w:date="2023-09-25T09:41:40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10" w:date="2023-09-25T09:41:4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12" w:date="2023-09-25T09:43:30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0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13" w:date="2023-09-25T09:43:3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сайта</w:t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Отображение фотографий</w:t>
            </w:r>
          </w:p>
        </w:tc>
        <w:tc>
          <w:tcPr>
            <w:shd w:fill="ffd966" w:val="clear"/>
            <w:vAlign w:val="center"/>
            <w:tcPrChange w:author="Владимир Чайкин" w:id="0" w:date="2023-09-25T09:45:27Z">
              <w:tcPr>
                <w:shd w:fill="ffd966" w:val="clear"/>
                <w:vAlign w:val="center"/>
              </w:tcPr>
            </w:tcPrChange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16" w:date="2023-09-25T09:41:46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15" w:date="2023-09-25T09:41:46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17" w:date="2023-09-25T09:43:32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2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18" w:date="2023-09-25T09:43:3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Отображение текста</w:t>
            </w:r>
          </w:p>
        </w:tc>
        <w:tc>
          <w:tcPr>
            <w:shd w:fill="ffd966" w:val="clear"/>
            <w:vAlign w:val="center"/>
            <w:tcPrChange w:author="Владимир Чайкин" w:id="0" w:date="2023-09-25T09:45:27Z">
              <w:tcPr>
                <w:shd w:fill="ffd966" w:val="clear"/>
                <w:vAlign w:val="center"/>
              </w:tcPr>
            </w:tcPrChange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20" w:date="2023-09-25T09:41:54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19" w:date="2023-09-25T09:41:54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21" w:date="2023-09-25T09:43:33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3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22" w:date="2023-09-25T09:43:33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1.953125" w:hRule="atLeast"/>
          <w:tblHeader w:val="0"/>
          <w:trPrChange w:author="Владимир Чайкин" w:id="0" w:date="2023-09-25T09:45:27Z">
            <w:trPr>
              <w:cantSplit w:val="0"/>
              <w:trHeight w:val="1991.953125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Правильное расположение элементов</w:t>
            </w:r>
          </w:p>
        </w:tc>
        <w:tc>
          <w:tcPr>
            <w:shd w:fill="e06666" w:val="clear"/>
            <w:vAlign w:val="center"/>
            <w:tcPrChange w:author="Владимир Чайкин" w:id="0" w:date="2023-09-25T09:45:27Z">
              <w:tcPr>
                <w:shd w:fill="e06666" w:val="clear"/>
                <w:vAlign w:val="center"/>
              </w:tcPr>
            </w:tcPrChange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24" w:date="2023-09-25T09:42:01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23" w:date="2023-09-25T09:42:01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25" w:date="2023-09-25T09:43:34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4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26" w:date="2023-09-25T09:43:34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Листинг фотографий</w:t>
            </w:r>
          </w:p>
        </w:tc>
        <w:tc>
          <w:tcPr>
            <w:shd w:fill="e06666" w:val="clear"/>
            <w:vAlign w:val="center"/>
            <w:tcPrChange w:author="Владимир Чайкин" w:id="0" w:date="2023-09-25T09:45:27Z">
              <w:tcPr>
                <w:shd w:fill="e06666" w:val="clear"/>
                <w:vAlign w:val="center"/>
              </w:tcPr>
            </w:tcPrChange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27" w:date="2023-09-25T09:42:10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2:10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28" w:date="2023-09-25T09:42:1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29" w:date="2023-09-25T09:43:34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4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30" w:date="2023-09-25T09:43:34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Работоспособность кнопок</w:t>
            </w:r>
          </w:p>
        </w:tc>
        <w:tc>
          <w:tcPr>
            <w:shd w:fill="e06666" w:val="clear"/>
            <w:vAlign w:val="center"/>
            <w:tcPrChange w:author="Владимир Чайкин" w:id="0" w:date="2023-09-25T09:45:27Z">
              <w:tcPr>
                <w:shd w:fill="e06666" w:val="clear"/>
                <w:vAlign w:val="center"/>
              </w:tcPr>
            </w:tcPrChange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33" w:date="2023-09-25T09:42:12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2:12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32" w:date="2023-09-25T09:42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35" w:date="2023-09-25T09:43:35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5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34" w:date="2023-09-25T09:43:35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Подвал сайта</w:t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Работоспособность кнопки “Обратно”</w:t>
            </w:r>
          </w:p>
        </w:tc>
        <w:tc>
          <w:tcPr>
            <w:shd w:fill="e06666" w:val="clear"/>
            <w:vAlign w:val="center"/>
            <w:tcPrChange w:author="Владимир Чайкин" w:id="0" w:date="2023-09-25T09:45:27Z">
              <w:tcPr>
                <w:shd w:fill="e06666" w:val="clear"/>
                <w:vAlign w:val="center"/>
              </w:tcPr>
            </w:tcPrChange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37" w:date="2023-09-25T09:42:13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2:13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36" w:date="2023-09-25T09:42:13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39" w:date="2023-09-25T09:43:36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6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38" w:date="2023-09-25T09:43:36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Правильный размер шрифта</w:t>
            </w:r>
          </w:p>
        </w:tc>
        <w:tc>
          <w:tcPr>
            <w:shd w:fill="93c47d" w:val="clear"/>
            <w:vAlign w:val="center"/>
            <w:tcPrChange w:author="Владимир Чайкин" w:id="0" w:date="2023-09-25T09:45:27Z">
              <w:tcPr>
                <w:shd w:fill="93c47d" w:val="clear"/>
                <w:vAlign w:val="center"/>
              </w:tcPr>
            </w:tcPrChange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41" w:date="2023-09-25T09:42:14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2:14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40" w:date="2023-09-25T09:42:14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42" w:date="2023-09-25T09:43:36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6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43" w:date="2023-09-25T09:43:36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600" w:hRule="atLeast"/>
              <w:tblHeader w:val="0"/>
            </w:trPr>
          </w:trPrChange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Правильно позиционирование элементов</w:t>
            </w:r>
          </w:p>
        </w:tc>
        <w:tc>
          <w:tcPr>
            <w:shd w:fill="93c47d" w:val="clear"/>
            <w:vAlign w:val="center"/>
            <w:tcPrChange w:author="Владимир Чайкин" w:id="0" w:date="2023-09-25T09:45:27Z">
              <w:tcPr>
                <w:shd w:fill="93c47d" w:val="clear"/>
                <w:vAlign w:val="center"/>
              </w:tcPr>
            </w:tcPrChange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45" w:date="2023-09-25T09:42:14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2:14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44" w:date="2023-09-25T09:42:14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46" w:date="2023-09-25T09:43:37Z">
                  <w:rPr>
                    <w:b w:val="1"/>
                    <w:sz w:val="40"/>
                    <w:szCs w:val="40"/>
                  </w:rPr>
                </w:rPrChange>
              </w:rPr>
              <w:pPrChange w:author="Владимир Чайкин" w:id="0" w:date="2023-09-25T09:43:37Z">
                <w:pPr>
                  <w:widowControl w:val="0"/>
                  <w:spacing w:after="0" w:before="0" w:line="240" w:lineRule="auto"/>
                  <w:ind w:left="0" w:firstLine="0"/>
                </w:pPr>
              </w:pPrChange>
            </w:pPr>
            <w:ins w:author="Владимир Чайкин" w:id="47" w:date="2023-09-25T09:43:3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0" w:date="2023-09-25T09:45:27Z">
            <w:trPr>
              <w:cantSplit w:val="0"/>
              <w:trHeight w:val="899.94140625" w:hRule="atLeast"/>
              <w:tblHeader w:val="0"/>
            </w:trPr>
          </w:trPrChange>
        </w:trPr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ins w:author="Владимир Чайкин" w:id="48" w:date="2023-09-25T09:45:03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Страница о нас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ins w:author="Владимир Чайкин" w:id="49" w:date="2023-09-25T09:45:3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Панель меню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ins w:author="Владимир Чайкин" w:id="50" w:date="2023-09-25T09:46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Ссылки отображаются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52" w:date="2023-09-25T09:47:44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51" w:date="2023-09-25T09:47:44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Средний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ins w:author="Владимир Чайкин" w:id="53" w:date="2023-09-25T09:51:4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0" w:date="2023-09-25T09:45:27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ins w:author="Владимир Чайкин" w:id="54" w:date="2023-09-25T09:52:0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ins w:author="Владимир Чайкин" w:id="55" w:date="2023-09-25T09:45:27Z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Ссылки работают корректно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55" w:date="2023-09-25T09:45:27Z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Панель меню работает корректно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ffd966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Средний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55" w:date="2023-09-25T09:45:27Z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Работает обратный адрес на основную страницу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55" w:date="2023-09-25T09:45:27Z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Тело страницы</w:t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Текст отображается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ffd966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Средний</w:t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55" w:date="2023-09-25T09:45:27Z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Отображение картинки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93c47d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Низкий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55" w:date="2023-09-25T09:45:27Z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Правильное расположение элементов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e06666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ns w:author="Владимир Чайкин" w:id="55" w:date="2023-09-25T09:45:27Z"/>
                <w:b w:val="1"/>
                <w:sz w:val="40"/>
                <w:szCs w:val="40"/>
              </w:rPr>
            </w:pPr>
            <w:ins w:author="Владимир Чайкин" w:id="55" w:date="2023-09-25T09:45:27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56" w:date="2023-09-25T09:53:12Z">
            <w:trPr>
              <w:cantSplit w:val="0"/>
              <w:trHeight w:val="899.94140625" w:hRule="atLeast"/>
              <w:tblHeader w:val="0"/>
            </w:trPr>
          </w:trPrChange>
        </w:trPr>
        <w:tc>
          <w:tcPr>
            <w:vAlign w:val="center"/>
            <w:tcPrChange w:author="Владимир Чайкин" w:id="56" w:date="2023-09-25T09:53:12Z">
              <w:tcPr/>
            </w:tcPrChange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58" w:date="2023-09-25T09:52:39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57" w:date="2023-09-25T09:52:39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Страница FAQ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  <w:tcPrChange w:author="Владимир Чайкин" w:id="56" w:date="2023-09-25T09:53:12Z">
              <w:tcPr/>
            </w:tcPrChange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60" w:date="2023-09-25T09:53:16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59" w:date="2023-09-25T09:53:16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Панель меню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56" w:date="2023-09-25T09:53:12Z">
              <w:tcPr/>
            </w:tcPrChange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  <w:rPrChange w:author="Владимир Чайкин" w:id="62" w:date="2023-09-25T09:54:22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61" w:date="2023-09-25T09:54:2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Ссылки работают корректно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PrChange w:author="Владимир Чайкин" w:id="56" w:date="2023-09-25T09:53:12Z">
              <w:tcPr>
                <w:shd w:fill="e06666" w:val="clear"/>
              </w:tcPr>
            </w:tcPrChange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ins w:author="Владимир Чайкин" w:id="63" w:date="2023-09-25T09:56:23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Высокий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56" w:date="2023-09-25T09:53:12Z">
              <w:tcPr/>
            </w:tcPrChange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40"/>
                <w:szCs w:val="40"/>
                <w:rPrChange w:author="Владимир Чайкин" w:id="64" w:date="2023-09-25T09:56:55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65" w:date="2023-09-25T09:56:55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Владимир Чайкин" w:id="56" w:date="2023-09-25T09:53:12Z">
              <w:tcPr/>
            </w:tcPrChange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ins w:author="Владимир Чайкин" w:id="66" w:date="2023-09-25T09:57:14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ins w:author="Владимир Чайкин" w:id="67" w:date="2023-09-25T09:53:12Z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Панель меню функционирует в соответствии с требованиями</w:t>
              </w:r>
            </w:ins>
          </w:p>
        </w:tc>
        <w:tc>
          <w:tcPr>
            <w:shd w:fill="ffd966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Средний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67" w:date="2023-09-25T09:53:12Z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Работает обратная ссылка</w:t>
              </w:r>
            </w:ins>
          </w:p>
        </w:tc>
        <w:tc>
          <w:tcPr>
            <w:shd w:fill="e06666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67" w:date="2023-09-25T09:53:12Z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Тело страницы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Текст отображается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ffd966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Средний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67" w:date="2023-09-25T09:53:12Z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Отображение картинки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93c47d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Низкий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67" w:date="2023-09-25T09:53:12Z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Правильное расположение элементов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e06666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ns w:author="Владимир Чайкин" w:id="67" w:date="2023-09-25T09:53:12Z"/>
                <w:b w:val="1"/>
                <w:sz w:val="40"/>
                <w:szCs w:val="40"/>
              </w:rPr>
            </w:pPr>
            <w:ins w:author="Владимир Чайкин" w:id="67" w:date="2023-09-25T09:53:12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Функциональное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899.9414062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trPrChange w:author="Владимир Чайкин" w:id="68" w:date="2023-09-25T09:59:00Z">
            <w:trPr>
              <w:cantSplit w:val="0"/>
              <w:trHeight w:val="899.94140625" w:hRule="atLeast"/>
              <w:tblHeader w:val="0"/>
            </w:trPr>
          </w:trPrChange>
        </w:trPr>
        <w:tc>
          <w:tcPr>
            <w:vMerge w:val="restart"/>
            <w:vAlign w:val="center"/>
            <w:tcPrChange w:author="Владимир Чайкин" w:id="68" w:date="2023-09-25T09:59:00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  <w:rPrChange w:author="Владимир Чайкин" w:id="70" w:date="2023-09-25T09:58:30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69" w:date="2023-09-25T09:58:3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Работа с браузерами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  <w:tcPrChange w:author="Владимир Чайкин" w:id="68" w:date="2023-09-25T09:59:00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</w:t>
            </w:r>
          </w:p>
        </w:tc>
        <w:tc>
          <w:tcPr>
            <w:tcPrChange w:author="Владимир Чайкин" w:id="68" w:date="2023-09-25T09:59:00Z">
              <w:tcPr/>
            </w:tcPrChange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  <w:rPrChange w:author="Владимир Чайкин" w:id="72" w:date="2023-09-25T09:59:30Z">
                  <w:rPr>
                    <w:b w:val="1"/>
                    <w:sz w:val="40"/>
                    <w:szCs w:val="40"/>
                  </w:rPr>
                </w:rPrChange>
              </w:rPr>
            </w:pPr>
            <w:ins w:author="Владимир Чайкин" w:id="71" w:date="2023-09-25T09:59:3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Сайт открывается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PrChange w:author="Владимир Чайкин" w:id="68" w:date="2023-09-25T09:59:00Z">
              <w:tcPr>
                <w:shd w:fill="e06666" w:val="clear"/>
              </w:tcPr>
            </w:tcPrChange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  <w:tcPrChange w:author="Владимир Чайкин" w:id="68" w:date="2023-09-25T09:59:00Z">
              <w:tcPr>
                <w:vAlign w:val="center"/>
              </w:tcPr>
            </w:tcPrChange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PrChange w:author="Владимир Чайкин" w:id="68" w:date="2023-09-25T09:59:00Z">
              <w:tcPr/>
            </w:tcPrChange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Кроссбраузерная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  <w:ins w:author="Владимир Чайкин" w:id="73" w:date="2023-09-25T09:59:00Z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ns w:author="Владимир Чайкин" w:id="73" w:date="2023-09-25T09:59:00Z"/>
                <w:sz w:val="16"/>
                <w:szCs w:val="16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Элементы не слазят</w:t>
              </w:r>
            </w:ins>
          </w:p>
        </w:tc>
        <w:tc>
          <w:tcPr>
            <w:shd w:fill="ffd966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Средний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Кроссбраузерная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73" w:date="2023-09-25T09:59:00Z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ns w:author="Владимир Чайкин" w:id="73" w:date="2023-09-25T09:59:00Z"/>
                <w:sz w:val="16"/>
                <w:szCs w:val="16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Все элементы в зоне видимости</w:t>
              </w:r>
            </w:ins>
          </w:p>
        </w:tc>
        <w:tc>
          <w:tcPr>
            <w:shd w:fill="e06666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Кроссбраузерная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73" w:date="2023-09-25T09:59:00Z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ns w:author="Владимир Чайкин" w:id="73" w:date="2023-09-25T09:59:00Z"/>
                <w:sz w:val="16"/>
                <w:szCs w:val="16"/>
              </w:rPr>
            </w:pPr>
            <w:ins w:author="Владимир Чайкин" w:id="73" w:date="2023-09-25T09:59:0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Firefox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sz w:val="16"/>
                <w:szCs w:val="16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Сайт открывается</w:t>
              </w:r>
            </w:ins>
          </w:p>
        </w:tc>
        <w:tc>
          <w:tcPr>
            <w:shd w:fill="e06666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Кроссбраузерная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73" w:date="2023-09-25T09:59:00Z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sz w:val="20"/>
                <w:szCs w:val="2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sz w:val="20"/>
                <w:szCs w:val="2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ins w:author="Владимир Чайкин" w:id="73" w:date="2023-09-25T09:59:00Z"/>
                <w:sz w:val="16"/>
                <w:szCs w:val="16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Элементы не слазят</w:t>
              </w:r>
            </w:ins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Средний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Кроссбраузерная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73" w:date="2023-09-25T09:59:00Z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sz w:val="20"/>
                <w:szCs w:val="2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sz w:val="20"/>
                <w:szCs w:val="2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ns w:author="Владимир Чайкин" w:id="73" w:date="2023-09-25T09:59:00Z"/>
                <w:sz w:val="16"/>
                <w:szCs w:val="16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Все элементы в зоне видимости</w:t>
              </w:r>
            </w:ins>
          </w:p>
        </w:tc>
        <w:tc>
          <w:tcPr>
            <w:shd w:fill="e06666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Кроссбраузерная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  <w:ins w:author="Владимир Чайкин" w:id="73" w:date="2023-09-25T09:59:00Z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b w:val="1"/>
                  <w:sz w:val="40"/>
                  <w:szCs w:val="40"/>
                  <w:rtl w:val="0"/>
                </w:rPr>
                <w:t xml:space="preserve">Google </w:t>
              </w:r>
            </w:ins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ns w:author="Владимир Чайкин" w:id="73" w:date="2023-09-25T09:59:00Z"/>
                <w:sz w:val="16"/>
                <w:szCs w:val="16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Сайт открывается</w:t>
              </w:r>
            </w:ins>
          </w:p>
        </w:tc>
        <w:tc>
          <w:tcPr>
            <w:shd w:fill="e06666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Высокий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В процессе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ns w:author="Владимир Чайкин" w:id="73" w:date="2023-09-25T09:59:00Z"/>
                <w:b w:val="1"/>
                <w:sz w:val="40"/>
                <w:szCs w:val="40"/>
              </w:rPr>
            </w:pPr>
            <w:ins w:author="Владимир Чайкин" w:id="73" w:date="2023-09-25T09:59:00Z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Кроссбраузерная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  <w:rPrChange w:author="Владимир Чайкин" w:id="68" w:date="2023-09-25T09:59:00Z">
                  <w:rPr>
                    <w:sz w:val="16"/>
                    <w:szCs w:val="16"/>
                  </w:rPr>
                </w:rPrChange>
              </w:rPr>
            </w:pPr>
            <w:r w:rsidDel="00000000" w:rsidR="00000000" w:rsidRPr="00000000">
              <w:rPr>
                <w:sz w:val="16"/>
                <w:szCs w:val="16"/>
                <w:rtl w:val="0"/>
                <w:rPrChange w:author="Владимир Чайкин" w:id="68" w:date="2023-09-25T09:59:00Z">
                  <w:rPr>
                    <w:sz w:val="16"/>
                    <w:szCs w:val="16"/>
                  </w:rPr>
                </w:rPrChange>
              </w:rPr>
              <w:t xml:space="preserve">Элементы не слазят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40"/>
                <w:szCs w:val="40"/>
                <w:rPrChange w:author="Владимир Чайкин" w:id="68" w:date="2023-09-25T09:59:00Z">
                  <w:rPr>
                    <w:b w:val="1"/>
                    <w:sz w:val="40"/>
                    <w:szCs w:val="40"/>
                  </w:rPr>
                </w:rPrChange>
              </w:rPr>
            </w:pPr>
            <w:r w:rsidDel="00000000" w:rsidR="00000000" w:rsidRPr="00000000">
              <w:rPr>
                <w:sz w:val="20"/>
                <w:szCs w:val="20"/>
                <w:rtl w:val="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40"/>
                <w:szCs w:val="40"/>
                <w:rPrChange w:author="Владимир Чайкин" w:id="68" w:date="2023-09-25T09:59:00Z">
                  <w:rPr>
                    <w:b w:val="1"/>
                    <w:sz w:val="40"/>
                    <w:szCs w:val="40"/>
                  </w:rPr>
                </w:rPrChange>
              </w:rPr>
            </w:pPr>
            <w:r w:rsidDel="00000000" w:rsidR="00000000" w:rsidRPr="00000000">
              <w:rPr>
                <w:sz w:val="20"/>
                <w:szCs w:val="20"/>
                <w:rtl w:val="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40"/>
                <w:szCs w:val="40"/>
                <w:rPrChange w:author="Владимир Чайкин" w:id="68" w:date="2023-09-25T09:59:00Z">
                  <w:rPr>
                    <w:b w:val="1"/>
                    <w:sz w:val="40"/>
                    <w:szCs w:val="40"/>
                  </w:rPr>
                </w:rPrChange>
              </w:rPr>
            </w:pPr>
            <w:r w:rsidDel="00000000" w:rsidR="00000000" w:rsidRPr="00000000">
              <w:rPr>
                <w:sz w:val="20"/>
                <w:szCs w:val="20"/>
                <w:rtl w:val="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  <w:t xml:space="preserve">Кроссбраузерная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  <w:rPrChange w:author="Владимир Чайкин" w:id="68" w:date="2023-09-25T09:59:00Z">
                  <w:rPr>
                    <w:sz w:val="16"/>
                    <w:szCs w:val="16"/>
                  </w:rPr>
                </w:rPrChange>
              </w:rPr>
            </w:pPr>
            <w:r w:rsidDel="00000000" w:rsidR="00000000" w:rsidRPr="00000000">
              <w:rPr>
                <w:sz w:val="16"/>
                <w:szCs w:val="16"/>
                <w:rtl w:val="0"/>
                <w:rPrChange w:author="Владимир Чайкин" w:id="68" w:date="2023-09-25T09:59:00Z">
                  <w:rPr>
                    <w:sz w:val="16"/>
                    <w:szCs w:val="16"/>
                  </w:rPr>
                </w:rPrChange>
              </w:rPr>
              <w:t xml:space="preserve">Все элементы в зоне видимости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40"/>
                <w:szCs w:val="40"/>
                <w:rPrChange w:author="Владимир Чайкин" w:id="68" w:date="2023-09-25T09:59:00Z">
                  <w:rPr>
                    <w:b w:val="1"/>
                    <w:sz w:val="40"/>
                    <w:szCs w:val="40"/>
                  </w:rPr>
                </w:rPrChange>
              </w:rPr>
            </w:pPr>
            <w:r w:rsidDel="00000000" w:rsidR="00000000" w:rsidRPr="00000000">
              <w:rPr>
                <w:sz w:val="20"/>
                <w:szCs w:val="20"/>
                <w:rtl w:val="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40"/>
                <w:szCs w:val="40"/>
                <w:rPrChange w:author="Владимир Чайкин" w:id="68" w:date="2023-09-25T09:59:00Z">
                  <w:rPr>
                    <w:b w:val="1"/>
                    <w:sz w:val="40"/>
                    <w:szCs w:val="40"/>
                  </w:rPr>
                </w:rPrChange>
              </w:rPr>
            </w:pPr>
            <w:r w:rsidDel="00000000" w:rsidR="00000000" w:rsidRPr="00000000">
              <w:rPr>
                <w:sz w:val="20"/>
                <w:szCs w:val="20"/>
                <w:rtl w:val="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40"/>
                <w:szCs w:val="40"/>
                <w:rPrChange w:author="Владимир Чайкин" w:id="68" w:date="2023-09-25T09:59:00Z">
                  <w:rPr>
                    <w:b w:val="1"/>
                    <w:sz w:val="40"/>
                    <w:szCs w:val="40"/>
                  </w:rPr>
                </w:rPrChange>
              </w:rPr>
            </w:pPr>
            <w:r w:rsidDel="00000000" w:rsidR="00000000" w:rsidRPr="00000000">
              <w:rPr>
                <w:sz w:val="20"/>
                <w:szCs w:val="20"/>
                <w:rtl w:val="0"/>
                <w:rPrChange w:author="Владимир Чайкин" w:id="68" w:date="2023-09-25T09:59:00Z">
                  <w:rPr>
                    <w:sz w:val="20"/>
                    <w:szCs w:val="20"/>
                  </w:rPr>
                </w:rPrChange>
              </w:rPr>
              <w:t xml:space="preserve">Кроссбраузерная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с нагрузками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не перегружается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 скорость загрузки данных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не лагает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Анимации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Анимации не зависают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Анимации прогружаются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Анимации работают плавно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Скорость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 переход по ссылкам проходит быстро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Перелистывание картинок происходит без задержек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быстро подгружает объекты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процессе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Нагрузочная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.94140625" w:hRule="atLeast"/>
          <w:tblHeader w:val="0"/>
          <w:del w:author="Владимир Чайкин" w:id="74" w:date="2023-09-25T09:58:11Z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</w:tr>
      <w:tr>
        <w:trPr>
          <w:cantSplit w:val="0"/>
          <w:trHeight w:val="899.94140625" w:hRule="atLeast"/>
          <w:tblHeader w:val="0"/>
          <w:del w:author="Владимир Чайкин" w:id="74" w:date="2023-09-25T09:58:11Z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del w:author="Владимир Чайкин" w:id="74" w:date="2023-09-25T09:58:11Z"/>
                <w:b w:val="1"/>
                <w:sz w:val="40"/>
                <w:szCs w:val="40"/>
              </w:rPr>
            </w:pPr>
            <w:del w:author="Владимир Чайкин" w:id="74" w:date="2023-09-25T09:58:11Z">
              <w:r w:rsidDel="00000000" w:rsidR="00000000" w:rsidRPr="00000000">
                <w:rPr>
                  <w:rtl w:val="0"/>
                </w:rPr>
              </w:r>
            </w:del>
          </w:p>
        </w:tc>
      </w:tr>
    </w:tbl>
    <w:p w:rsidR="00000000" w:rsidDel="00000000" w:rsidP="00000000" w:rsidRDefault="00000000" w:rsidRPr="00000000" w14:paraId="0000012B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Чек лист функционального тестирования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Сайт открывается и доступен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Все кнопки на сайте отображаются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Все ссылки на сайте отображаются, открываются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 сайте нет битых ссылок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Панель меню работает корректно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Проверить основные элементы сайта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Рабочий листинг фотографий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Чек лист тестирования верстки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Кодировка utf-8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Нет ошибок HTML и CSS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Шрифты прогружаются и работают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Проверить положение элементов на разных экранах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Проверить расположение элементов на других страницах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Проверить верстку в разных браузерах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Чек лист смоук тестирования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Нет видимых ошибок на главной страницы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Ссылки работают корректно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Тестирование мобильной версии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Сайт открывается на мобильной версии браузера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Проверить положение элементов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Проверить работоспособность ссылок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Проверить работу кнопок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Работает листинг фотографий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Листинг фотографий происходит плавно без задержек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